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AB79" w14:textId="77777777" w:rsidR="000C06C0" w:rsidRDefault="000C06C0" w:rsidP="00583C34">
      <w:r w:rsidRPr="000C06C0">
        <w:t>34420-Bloom</w:t>
      </w:r>
    </w:p>
    <w:p w14:paraId="766A4A99" w14:textId="77777777" w:rsidR="000C06C0" w:rsidRDefault="000C06C0" w:rsidP="00583C34"/>
    <w:p w14:paraId="66BCC358" w14:textId="77777777" w:rsidR="006345B4" w:rsidRDefault="006345B4" w:rsidP="00583C34">
      <w:pPr>
        <w:rPr>
          <w:b/>
        </w:rPr>
      </w:pPr>
      <w:r w:rsidRPr="003F1835">
        <w:rPr>
          <w:b/>
        </w:rPr>
        <w:t>Manuscript</w:t>
      </w:r>
    </w:p>
    <w:p w14:paraId="729EF93B" w14:textId="77777777" w:rsidR="003F1835" w:rsidRPr="003F1835" w:rsidRDefault="003F1835" w:rsidP="00583C34">
      <w:pPr>
        <w:rPr>
          <w:b/>
        </w:rPr>
      </w:pPr>
    </w:p>
    <w:p w14:paraId="57CC4CB6" w14:textId="77777777" w:rsidR="000C06C0" w:rsidRDefault="000C06C0" w:rsidP="00583C34">
      <w:r>
        <w:t>Mapping mutational effects along the evolutionary landscape of HIV envelope</w:t>
      </w:r>
    </w:p>
    <w:p w14:paraId="53A7BAC2" w14:textId="77777777" w:rsidR="000C06C0" w:rsidRDefault="000C06C0" w:rsidP="00583C34"/>
    <w:p w14:paraId="64B479BE" w14:textId="77777777" w:rsidR="006345B4" w:rsidRPr="003F1835" w:rsidRDefault="006345B4" w:rsidP="00583C34">
      <w:pPr>
        <w:rPr>
          <w:b/>
        </w:rPr>
      </w:pPr>
      <w:r w:rsidRPr="003F1835">
        <w:rPr>
          <w:b/>
        </w:rPr>
        <w:t>Digest</w:t>
      </w:r>
    </w:p>
    <w:p w14:paraId="67E59AD0" w14:textId="77777777" w:rsidR="0045222E" w:rsidRDefault="0045222E" w:rsidP="00583C34"/>
    <w:p w14:paraId="147A049A" w14:textId="4FC4756C" w:rsidR="00B373E4" w:rsidRDefault="0045222E" w:rsidP="00583C34">
      <w:r w:rsidRPr="006138ED">
        <w:t>T</w:t>
      </w:r>
      <w:r w:rsidR="00E020DA" w:rsidRPr="0045222E">
        <w:t xml:space="preserve">he </w:t>
      </w:r>
      <w:r w:rsidR="000C06C0" w:rsidRPr="0045222E">
        <w:t xml:space="preserve">virus </w:t>
      </w:r>
      <w:r w:rsidR="00E020DA" w:rsidRPr="0045222E">
        <w:t>that causes</w:t>
      </w:r>
      <w:r w:rsidR="000C06C0" w:rsidRPr="0045222E">
        <w:t xml:space="preserve"> AIDS, </w:t>
      </w:r>
      <w:r w:rsidRPr="006138ED">
        <w:t xml:space="preserve">known as HIV, </w:t>
      </w:r>
      <w:r>
        <w:t xml:space="preserve">has </w:t>
      </w:r>
      <w:commentRangeStart w:id="0"/>
      <w:del w:id="1" w:author="Jesse Bloom" w:date="2018-04-16T07:05:00Z">
        <w:r w:rsidDel="00175DB7">
          <w:delText>an external membrane that carries proteins essential for its life cycle</w:delText>
        </w:r>
      </w:del>
      <w:ins w:id="2" w:author="Jesse Bloom" w:date="2018-04-16T07:05:00Z">
        <w:r w:rsidR="00175DB7">
          <w:t>a protein on its surface called Env that is essential for the virus to infect cells</w:t>
        </w:r>
      </w:ins>
      <w:r>
        <w:t xml:space="preserve">. </w:t>
      </w:r>
      <w:commentRangeEnd w:id="0"/>
      <w:r w:rsidR="00E05334">
        <w:rPr>
          <w:rStyle w:val="CommentReference"/>
        </w:rPr>
        <w:commentReference w:id="0"/>
      </w:r>
      <w:del w:id="4" w:author="Jesse Bloom" w:date="2018-04-16T07:05:00Z">
        <w:r w:rsidDel="00175DB7">
          <w:delText xml:space="preserve">For example, Env is a surface protein that </w:delText>
        </w:r>
        <w:r w:rsidR="00E020DA" w:rsidDel="00175DB7">
          <w:delText>enables</w:delText>
        </w:r>
        <w:r w:rsidR="007B2D56" w:rsidDel="00175DB7">
          <w:delText xml:space="preserve"> HIV to infect the cells</w:delText>
        </w:r>
        <w:r w:rsidR="0027142C" w:rsidDel="00175DB7">
          <w:delText xml:space="preserve"> of the host</w:delText>
        </w:r>
        <w:r w:rsidR="007B2D56" w:rsidDel="00175DB7">
          <w:delText xml:space="preserve">. </w:delText>
        </w:r>
      </w:del>
      <w:r w:rsidR="007B2D56">
        <w:t xml:space="preserve">Env can also </w:t>
      </w:r>
      <w:r w:rsidR="000C06C0">
        <w:t>be recognised by the immune system</w:t>
      </w:r>
      <w:r w:rsidR="00E80F28">
        <w:t xml:space="preserve">, which </w:t>
      </w:r>
      <w:del w:id="5" w:author="Jesse Bloom" w:date="2018-04-16T07:51:00Z">
        <w:r w:rsidR="00E80F28" w:rsidDel="007E48F9">
          <w:delText xml:space="preserve">can </w:delText>
        </w:r>
      </w:del>
      <w:r w:rsidR="00E80F28">
        <w:t>then</w:t>
      </w:r>
      <w:r w:rsidR="00123B41">
        <w:t xml:space="preserve"> target</w:t>
      </w:r>
      <w:ins w:id="6" w:author="Jesse Bloom" w:date="2018-04-16T07:51:00Z">
        <w:r w:rsidR="007E48F9">
          <w:t>s</w:t>
        </w:r>
      </w:ins>
      <w:r w:rsidR="00123B41">
        <w:t xml:space="preserve"> the virus for destruction or</w:t>
      </w:r>
      <w:r w:rsidR="006E04DA">
        <w:t xml:space="preserve"> block</w:t>
      </w:r>
      <w:ins w:id="7" w:author="Jesse Bloom" w:date="2018-04-16T07:51:00Z">
        <w:r w:rsidR="007E48F9">
          <w:t>s</w:t>
        </w:r>
      </w:ins>
      <w:r w:rsidR="006E04DA">
        <w:t xml:space="preserve"> </w:t>
      </w:r>
      <w:r w:rsidR="00123B41">
        <w:t xml:space="preserve">it </w:t>
      </w:r>
      <w:r w:rsidR="006E04DA">
        <w:t>from infecting cell</w:t>
      </w:r>
      <w:r w:rsidR="00123B41">
        <w:t xml:space="preserve">s. </w:t>
      </w:r>
      <w:r w:rsidR="00E80F28">
        <w:t>U</w:t>
      </w:r>
      <w:r w:rsidR="006E04DA">
        <w:t xml:space="preserve">nfortunately, </w:t>
      </w:r>
      <w:r w:rsidR="007B2D56">
        <w:t xml:space="preserve">Env </w:t>
      </w:r>
      <w:r w:rsidR="006E04DA" w:rsidRPr="00607B23">
        <w:t>evolves</w:t>
      </w:r>
      <w:r w:rsidR="006E04DA">
        <w:t xml:space="preserve"> very quickly,</w:t>
      </w:r>
      <w:r w:rsidR="007B2D56">
        <w:t xml:space="preserve"> which means </w:t>
      </w:r>
      <w:r w:rsidR="006E04DA">
        <w:t xml:space="preserve">that </w:t>
      </w:r>
      <w:r w:rsidR="007B2D56">
        <w:t xml:space="preserve">HIV can evade </w:t>
      </w:r>
      <w:r w:rsidR="006E04DA">
        <w:t xml:space="preserve">our </w:t>
      </w:r>
      <w:r w:rsidR="007B2D56">
        <w:t xml:space="preserve">defences. However, </w:t>
      </w:r>
      <w:r w:rsidR="006E04DA">
        <w:t xml:space="preserve">there are limits to how much </w:t>
      </w:r>
      <w:r w:rsidR="00DE67BA">
        <w:t xml:space="preserve">this protein </w:t>
      </w:r>
      <w:r w:rsidR="006E04DA">
        <w:t>can change, since it still needs to perform its essential role in helping viruses enter cells.</w:t>
      </w:r>
      <w:r w:rsidR="001E4392">
        <w:t xml:space="preserve"> </w:t>
      </w:r>
    </w:p>
    <w:p w14:paraId="4E9AD43F" w14:textId="77777777" w:rsidR="00C532A6" w:rsidRDefault="00C532A6" w:rsidP="00583C34"/>
    <w:p w14:paraId="7FDF0B20" w14:textId="3ED9934A" w:rsidR="00D11585" w:rsidRPr="005B6C3C" w:rsidRDefault="007D6BFC" w:rsidP="00583C34">
      <w:pPr>
        <w:rPr>
          <w:b/>
        </w:rPr>
      </w:pPr>
      <w:r>
        <w:t xml:space="preserve">In the century since </w:t>
      </w:r>
      <w:r w:rsidR="00895FB1">
        <w:t xml:space="preserve">HIV first appeared in human populations, </w:t>
      </w:r>
      <w:r w:rsidR="00B373E4" w:rsidRPr="004111F1">
        <w:t>the virus has evolved</w:t>
      </w:r>
      <w:r>
        <w:t xml:space="preserve"> considerably</w:t>
      </w:r>
      <w:r w:rsidR="00D11585">
        <w:t xml:space="preserve">. There are </w:t>
      </w:r>
      <w:r w:rsidR="00BB0AE3" w:rsidRPr="004111F1">
        <w:t xml:space="preserve">now </w:t>
      </w:r>
      <w:r w:rsidR="00BF02D2">
        <w:t>ma</w:t>
      </w:r>
      <w:r w:rsidR="00CE1959">
        <w:t>n</w:t>
      </w:r>
      <w:r w:rsidR="00BF02D2">
        <w:t>y</w:t>
      </w:r>
      <w:r>
        <w:t xml:space="preserve"> HIV</w:t>
      </w:r>
      <w:r w:rsidRPr="004111F1">
        <w:t xml:space="preserve"> </w:t>
      </w:r>
      <w:r w:rsidR="00BB0AE3" w:rsidRPr="004111F1">
        <w:t xml:space="preserve">strains </w:t>
      </w:r>
      <w:r w:rsidR="00BF02D2" w:rsidRPr="00FA2D34">
        <w:t xml:space="preserve">that infect </w:t>
      </w:r>
      <w:r w:rsidR="00895FB1" w:rsidRPr="00175DB7">
        <w:t>people</w:t>
      </w:r>
      <w:r w:rsidR="00D11585">
        <w:t>, and they bear Env proteins</w:t>
      </w:r>
      <w:r w:rsidR="00FA2D34">
        <w:t xml:space="preserve"> with substantially different </w:t>
      </w:r>
      <w:r>
        <w:t>sequences</w:t>
      </w:r>
      <w:r w:rsidR="00D11585">
        <w:t xml:space="preserve">. </w:t>
      </w:r>
      <w:r w:rsidR="00BF02D2" w:rsidRPr="005B6C3C">
        <w:t xml:space="preserve">However, it is not clear if these </w:t>
      </w:r>
      <w:r w:rsidR="005B6C3C" w:rsidRPr="00540D2A">
        <w:t>changes</w:t>
      </w:r>
      <w:r w:rsidR="00BF02D2" w:rsidRPr="005B6C3C">
        <w:t xml:space="preserve"> </w:t>
      </w:r>
      <w:r w:rsidR="00540D2A">
        <w:t xml:space="preserve">in sequence </w:t>
      </w:r>
      <w:r w:rsidR="00BF02D2" w:rsidRPr="005B6C3C">
        <w:t xml:space="preserve">have resulted </w:t>
      </w:r>
      <w:r w:rsidR="005B6C3C" w:rsidRPr="006138ED">
        <w:t xml:space="preserve">in </w:t>
      </w:r>
      <w:r w:rsidR="005B6C3C" w:rsidRPr="005B6C3C">
        <w:t>Env</w:t>
      </w:r>
      <w:ins w:id="8" w:author="Jesse Bloom" w:date="2018-04-16T07:51:00Z">
        <w:r w:rsidR="007E48F9">
          <w:t>s</w:t>
        </w:r>
      </w:ins>
      <w:r w:rsidR="005B6C3C" w:rsidRPr="005B6C3C">
        <w:t xml:space="preserve"> </w:t>
      </w:r>
      <w:r w:rsidR="005B6C3C" w:rsidRPr="006138ED">
        <w:t xml:space="preserve">from distinct strains </w:t>
      </w:r>
      <w:r w:rsidR="00DE67BA">
        <w:t>being able to tolerate</w:t>
      </w:r>
      <w:r w:rsidR="005B6C3C" w:rsidRPr="006138ED">
        <w:t xml:space="preserve"> </w:t>
      </w:r>
      <w:r w:rsidR="00BF02D2" w:rsidRPr="005B6C3C">
        <w:t>differe</w:t>
      </w:r>
      <w:r w:rsidR="005B6C3C" w:rsidRPr="00175DB7">
        <w:t xml:space="preserve">nt mutations. </w:t>
      </w:r>
      <w:r w:rsidR="00BF02D2" w:rsidRPr="005B6C3C">
        <w:t xml:space="preserve"> </w:t>
      </w:r>
    </w:p>
    <w:p w14:paraId="6FF6DED0" w14:textId="77777777" w:rsidR="00BB0AE3" w:rsidRDefault="00BB0AE3" w:rsidP="00583C34"/>
    <w:p w14:paraId="61244D34" w14:textId="3BF45CAB" w:rsidR="000F001B" w:rsidRPr="00142F53" w:rsidRDefault="00F15121" w:rsidP="000F001B">
      <w:r>
        <w:t xml:space="preserve">To examine this question, </w:t>
      </w:r>
      <w:r w:rsidR="00BB0AE3" w:rsidRPr="00100129">
        <w:t xml:space="preserve">Haddox et al. </w:t>
      </w:r>
      <w:r w:rsidR="000F001B" w:rsidRPr="00142F53">
        <w:t>compared how the Env</w:t>
      </w:r>
      <w:ins w:id="9" w:author="Jesse Bloom" w:date="2018-04-16T07:51:00Z">
        <w:r w:rsidR="007E48F9">
          <w:t>s</w:t>
        </w:r>
      </w:ins>
      <w:r w:rsidR="000F001B" w:rsidRPr="00142F53">
        <w:t xml:space="preserve"> from two strains of HIV react to</w:t>
      </w:r>
      <w:r w:rsidR="000F001B">
        <w:t xml:space="preserve"> modifications in their sequences. T</w:t>
      </w:r>
      <w:r w:rsidR="000F001B" w:rsidRPr="00DE67BA">
        <w:t xml:space="preserve">hey </w:t>
      </w:r>
      <w:r w:rsidR="000F001B">
        <w:t>created</w:t>
      </w:r>
      <w:r w:rsidR="000F001B" w:rsidRPr="00DE67BA">
        <w:t xml:space="preserve"> all </w:t>
      </w:r>
      <w:r w:rsidR="000F001B">
        <w:t xml:space="preserve">possible </w:t>
      </w:r>
      <w:r w:rsidR="000F001B" w:rsidRPr="00DE67BA">
        <w:t>individual mu</w:t>
      </w:r>
      <w:r w:rsidR="000F001B">
        <w:t>t</w:t>
      </w:r>
      <w:r w:rsidR="000F001B" w:rsidRPr="00DE67BA">
        <w:t>a</w:t>
      </w:r>
      <w:r w:rsidR="000F001B">
        <w:t xml:space="preserve">tions in the proteins, and the resulting </w:t>
      </w:r>
      <w:r w:rsidR="000F001B" w:rsidRPr="00142F53">
        <w:t xml:space="preserve">collection of mutated viruses </w:t>
      </w:r>
      <w:r w:rsidR="000F001B">
        <w:t xml:space="preserve">was then tested for </w:t>
      </w:r>
      <w:r w:rsidR="000F001B" w:rsidRPr="00142F53">
        <w:t>their ability to infect cells in the laboratory</w:t>
      </w:r>
      <w:r w:rsidR="000F001B">
        <w:t xml:space="preserve">. </w:t>
      </w:r>
    </w:p>
    <w:p w14:paraId="50E870D9" w14:textId="77777777" w:rsidR="003F1835" w:rsidRDefault="003F1835" w:rsidP="00583C34"/>
    <w:p w14:paraId="003E248E" w14:textId="1218471A" w:rsidR="00BC5709" w:rsidRPr="000F001B" w:rsidRDefault="00BB0AE3" w:rsidP="00583C34">
      <w:pPr>
        <w:rPr>
          <w:b/>
        </w:rPr>
      </w:pPr>
      <w:r>
        <w:t xml:space="preserve">Most </w:t>
      </w:r>
      <w:r w:rsidR="00B3522A">
        <w:t xml:space="preserve">mutations </w:t>
      </w:r>
      <w:r>
        <w:t>had simila</w:t>
      </w:r>
      <w:r w:rsidR="00397E58">
        <w:t>r effects in both Env</w:t>
      </w:r>
      <w:r w:rsidR="00C64846">
        <w:t xml:space="preserve"> proteins. This </w:t>
      </w:r>
      <w:r w:rsidR="00BF02D2">
        <w:t>allowed</w:t>
      </w:r>
      <w:r w:rsidR="003F1835">
        <w:t xml:space="preserve"> Haddox et al. </w:t>
      </w:r>
      <w:r w:rsidR="00BF02D2">
        <w:t xml:space="preserve">to </w:t>
      </w:r>
      <w:r w:rsidR="003F1835">
        <w:t xml:space="preserve">identify </w:t>
      </w:r>
      <w:del w:id="10" w:author="Jesse Bloom" w:date="2018-04-16T07:52:00Z">
        <w:r w:rsidR="003F1835" w:rsidDel="007E48F9">
          <w:delText xml:space="preserve">which </w:delText>
        </w:r>
      </w:del>
      <w:r w:rsidR="003F1835">
        <w:t xml:space="preserve">portions of the protein </w:t>
      </w:r>
      <w:ins w:id="11" w:author="Jesse Bloom" w:date="2018-04-16T07:52:00Z">
        <w:r w:rsidR="007E48F9">
          <w:t xml:space="preserve">that </w:t>
        </w:r>
      </w:ins>
      <w:r w:rsidR="00B3522A">
        <w:t xml:space="preserve">easily </w:t>
      </w:r>
      <w:r w:rsidR="003F1835">
        <w:t xml:space="preserve">accommodate </w:t>
      </w:r>
      <w:r w:rsidR="003F1835" w:rsidRPr="004111F1">
        <w:t xml:space="preserve">changes, and </w:t>
      </w:r>
      <w:del w:id="12" w:author="Jesse Bloom" w:date="2018-04-16T07:52:00Z">
        <w:r w:rsidR="003F1835" w:rsidRPr="004111F1" w:rsidDel="007E48F9">
          <w:delText xml:space="preserve">which </w:delText>
        </w:r>
      </w:del>
      <w:r w:rsidR="00BF02D2">
        <w:t>portions</w:t>
      </w:r>
      <w:r w:rsidR="00BF02D2" w:rsidRPr="004111F1">
        <w:t xml:space="preserve"> </w:t>
      </w:r>
      <w:ins w:id="13" w:author="Jesse Bloom" w:date="2018-04-16T07:52:00Z">
        <w:r w:rsidR="007E48F9">
          <w:t xml:space="preserve">that </w:t>
        </w:r>
      </w:ins>
      <w:r w:rsidR="00583C34">
        <w:t>must</w:t>
      </w:r>
      <w:r w:rsidR="003F1835" w:rsidRPr="004111F1">
        <w:t xml:space="preserve"> </w:t>
      </w:r>
      <w:r w:rsidR="00BF02D2">
        <w:t xml:space="preserve">remain unchanged </w:t>
      </w:r>
      <w:r w:rsidR="00594437" w:rsidRPr="004111F1">
        <w:t>for</w:t>
      </w:r>
      <w:r w:rsidR="003F1835" w:rsidRPr="004111F1">
        <w:t xml:space="preserve"> </w:t>
      </w:r>
      <w:r w:rsidR="004111F1">
        <w:t>viruses to remain infectious</w:t>
      </w:r>
      <w:r w:rsidR="00B3522A">
        <w:t xml:space="preserve">—at </w:t>
      </w:r>
      <w:r w:rsidR="004111F1" w:rsidRPr="004111F1">
        <w:t>least in the laboratory.</w:t>
      </w:r>
      <w:r w:rsidR="004111F1">
        <w:rPr>
          <w:b/>
        </w:rPr>
        <w:t xml:space="preserve"> </w:t>
      </w:r>
      <w:r w:rsidR="00F630F1" w:rsidRPr="00123B41">
        <w:t xml:space="preserve">Some </w:t>
      </w:r>
      <w:r w:rsidR="004111F1" w:rsidRPr="00123B41">
        <w:t xml:space="preserve">of these </w:t>
      </w:r>
      <w:r w:rsidR="00B3522A" w:rsidRPr="00123B41">
        <w:t xml:space="preserve">mutations </w:t>
      </w:r>
      <w:r w:rsidR="004111F1" w:rsidRPr="00123B41">
        <w:t xml:space="preserve">are under different types of pressures </w:t>
      </w:r>
      <w:r w:rsidR="0017618D" w:rsidRPr="00123B41">
        <w:t xml:space="preserve">when the virus </w:t>
      </w:r>
      <w:r w:rsidR="004111F1" w:rsidRPr="00123B41">
        <w:t xml:space="preserve">faces </w:t>
      </w:r>
      <w:r w:rsidR="0017618D" w:rsidRPr="00123B41">
        <w:t>the immune system</w:t>
      </w:r>
      <w:r w:rsidR="00B3522A" w:rsidRPr="00123B41">
        <w:t xml:space="preserve">, and </w:t>
      </w:r>
      <w:r w:rsidR="005E7F50" w:rsidRPr="005E7F50">
        <w:t>those</w:t>
      </w:r>
      <w:r w:rsidR="00123B41" w:rsidRPr="006138ED">
        <w:t xml:space="preserve"> were identified using </w:t>
      </w:r>
      <w:r w:rsidR="00B3522A" w:rsidRPr="00123B41">
        <w:t>computational approaches</w:t>
      </w:r>
      <w:r w:rsidR="00123B41" w:rsidRPr="006138ED">
        <w:t>.</w:t>
      </w:r>
      <w:r w:rsidR="00123B41">
        <w:rPr>
          <w:b/>
        </w:rPr>
        <w:t xml:space="preserve"> </w:t>
      </w:r>
    </w:p>
    <w:p w14:paraId="6B0D0864" w14:textId="77777777" w:rsidR="00397E58" w:rsidRDefault="00397E58" w:rsidP="00583C34"/>
    <w:p w14:paraId="5C798085" w14:textId="486C7382" w:rsidR="001E4392" w:rsidRPr="000F001B" w:rsidRDefault="00C64846" w:rsidP="00E80F28">
      <w:pPr>
        <w:widowControl w:val="0"/>
        <w:autoSpaceDE w:val="0"/>
        <w:autoSpaceDN w:val="0"/>
        <w:adjustRightInd w:val="0"/>
        <w:spacing w:after="240"/>
        <w:rPr>
          <w:b/>
        </w:rPr>
      </w:pPr>
      <w:r>
        <w:t xml:space="preserve">However, some mutations were tolerated </w:t>
      </w:r>
      <w:r w:rsidR="006345B4">
        <w:t xml:space="preserve">differently </w:t>
      </w:r>
      <w:r>
        <w:t xml:space="preserve">by the </w:t>
      </w:r>
      <w:r w:rsidR="006345B4">
        <w:t xml:space="preserve">two </w:t>
      </w:r>
      <w:r w:rsidR="00594437">
        <w:t>Env proteins</w:t>
      </w:r>
      <w:r w:rsidR="000F001B">
        <w:t xml:space="preserve">. </w:t>
      </w:r>
      <w:r w:rsidR="00594437">
        <w:t>Therefore</w:t>
      </w:r>
      <w:r w:rsidR="00B3522A">
        <w:t xml:space="preserve">, viral strains differ in </w:t>
      </w:r>
      <w:r w:rsidR="000F001B">
        <w:t>how</w:t>
      </w:r>
      <w:r w:rsidR="00B3522A">
        <w:t xml:space="preserve"> their</w:t>
      </w:r>
      <w:r w:rsidR="00BC5709">
        <w:t xml:space="preserve"> Env protein</w:t>
      </w:r>
      <w:r w:rsidR="00B3522A">
        <w:t xml:space="preserve">s </w:t>
      </w:r>
      <w:r w:rsidR="000F001B">
        <w:t xml:space="preserve">can </w:t>
      </w:r>
      <w:r w:rsidR="00B3522A">
        <w:t>evolve.</w:t>
      </w:r>
      <w:r w:rsidR="0045222E">
        <w:t xml:space="preserve"> </w:t>
      </w:r>
      <w:r w:rsidR="005E7F50">
        <w:t>T</w:t>
      </w:r>
      <w:r w:rsidR="00B3522A" w:rsidRPr="00E80F28">
        <w:t xml:space="preserve">he parts of </w:t>
      </w:r>
      <w:r w:rsidR="00540D2A">
        <w:t>Env</w:t>
      </w:r>
      <w:r w:rsidR="00B3522A">
        <w:t xml:space="preserve"> that </w:t>
      </w:r>
      <w:r w:rsidR="00607B23">
        <w:t xml:space="preserve">showed differences </w:t>
      </w:r>
      <w:r w:rsidR="000F001B">
        <w:t>between the strains</w:t>
      </w:r>
      <w:r w:rsidR="00B3522A">
        <w:t xml:space="preserve"> were not </w:t>
      </w:r>
      <w:r w:rsidR="00607B23">
        <w:t>necessarily the sections</w:t>
      </w:r>
      <w:r w:rsidR="00B3522A">
        <w:t xml:space="preserve"> that </w:t>
      </w:r>
      <w:r w:rsidR="00607B23">
        <w:t>had been mutated. This</w:t>
      </w:r>
      <w:r w:rsidR="00B3522A">
        <w:t xml:space="preserve"> sho</w:t>
      </w:r>
      <w:r w:rsidR="00607B23">
        <w:t>w</w:t>
      </w:r>
      <w:r w:rsidR="00A741D2">
        <w:t>ed</w:t>
      </w:r>
      <w:r w:rsidR="00B3522A">
        <w:t xml:space="preserve"> that </w:t>
      </w:r>
      <w:r w:rsidR="00607B23">
        <w:t xml:space="preserve">changes in </w:t>
      </w:r>
      <w:r w:rsidR="00B3522A">
        <w:t xml:space="preserve">sequence in one </w:t>
      </w:r>
      <w:r w:rsidR="00607B23">
        <w:t xml:space="preserve">part </w:t>
      </w:r>
      <w:r w:rsidR="00B3522A">
        <w:t xml:space="preserve">of the protein can </w:t>
      </w:r>
      <w:r w:rsidR="00607B23">
        <w:t xml:space="preserve">modify </w:t>
      </w:r>
      <w:r w:rsidR="00540D2A">
        <w:t>how</w:t>
      </w:r>
      <w:r w:rsidR="00A741D2">
        <w:t xml:space="preserve"> </w:t>
      </w:r>
      <w:r w:rsidR="00540D2A">
        <w:t>other</w:t>
      </w:r>
      <w:r w:rsidR="00607B23">
        <w:t xml:space="preserve"> </w:t>
      </w:r>
      <w:r w:rsidR="00B3522A">
        <w:t xml:space="preserve">portions </w:t>
      </w:r>
      <w:r w:rsidR="00607B23">
        <w:t xml:space="preserve">evolve. </w:t>
      </w:r>
      <w:del w:id="14" w:author="Jesse Bloom" w:date="2018-04-16T07:52:00Z">
        <w:r w:rsidR="000F001B" w:rsidDel="007E48F9">
          <w:rPr>
            <w:b/>
          </w:rPr>
          <w:delText>[OK?]</w:delText>
        </w:r>
      </w:del>
    </w:p>
    <w:p w14:paraId="509C377D" w14:textId="18FA3B57" w:rsidR="00BB0AE3" w:rsidRDefault="002461FD" w:rsidP="00583C34">
      <w:r>
        <w:t xml:space="preserve">It remains to be </w:t>
      </w:r>
      <w:r w:rsidR="00B3522A">
        <w:t xml:space="preserve">determined </w:t>
      </w:r>
      <w:r>
        <w:t>w</w:t>
      </w:r>
      <w:r w:rsidR="00594437">
        <w:t xml:space="preserve">hether changes in </w:t>
      </w:r>
      <w:r w:rsidR="00EB37B3">
        <w:t>tolerance to</w:t>
      </w:r>
      <w:r w:rsidR="00594437">
        <w:t xml:space="preserve"> mutations translate into differences in ho</w:t>
      </w:r>
      <w:r>
        <w:t xml:space="preserve">w the virus can escape immunity. This is an important question given that the </w:t>
      </w:r>
      <w:r w:rsidR="00B3522A">
        <w:t xml:space="preserve">rapid </w:t>
      </w:r>
      <w:r w:rsidR="00EB37B3">
        <w:t>evolution of</w:t>
      </w:r>
      <w:r>
        <w:t xml:space="preserve"> Env</w:t>
      </w:r>
      <w:r w:rsidR="00EB37B3">
        <w:t xml:space="preserve"> is a major obstacle to creating a vaccine</w:t>
      </w:r>
      <w:r w:rsidR="00F630F1">
        <w:t xml:space="preserve"> for HIV</w:t>
      </w:r>
      <w:r w:rsidR="00EB37B3">
        <w:t xml:space="preserve">. </w:t>
      </w:r>
      <w:r>
        <w:t xml:space="preserve"> </w:t>
      </w:r>
    </w:p>
    <w:sectPr w:rsidR="00BB0AE3" w:rsidSect="00514A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sse Bloom" w:date="2018-04-16T07:53:00Z" w:initials="JB">
    <w:p w14:paraId="2C942308" w14:textId="7C26B46E" w:rsidR="00E05334" w:rsidRDefault="00E05334">
      <w:pPr>
        <w:pStyle w:val="CommentText"/>
      </w:pPr>
      <w:r>
        <w:rPr>
          <w:rStyle w:val="CommentReference"/>
        </w:rPr>
        <w:annotationRef/>
      </w:r>
      <w:r>
        <w:t>I have re-worded this again. There is only one type of protein on the surface of HIV, so saying that the membrane carries “proteins” seemed inaccurate. Hopefully this is OK?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C0"/>
    <w:rsid w:val="000C06C0"/>
    <w:rsid w:val="000F001B"/>
    <w:rsid w:val="00100129"/>
    <w:rsid w:val="00123B41"/>
    <w:rsid w:val="00175DB7"/>
    <w:rsid w:val="0017618D"/>
    <w:rsid w:val="001C458E"/>
    <w:rsid w:val="001E4392"/>
    <w:rsid w:val="002461FD"/>
    <w:rsid w:val="00256AAE"/>
    <w:rsid w:val="00263386"/>
    <w:rsid w:val="0027142C"/>
    <w:rsid w:val="00355C5E"/>
    <w:rsid w:val="00397E58"/>
    <w:rsid w:val="003F1835"/>
    <w:rsid w:val="004111F1"/>
    <w:rsid w:val="0045222E"/>
    <w:rsid w:val="004B33A1"/>
    <w:rsid w:val="00514AD9"/>
    <w:rsid w:val="00540D2A"/>
    <w:rsid w:val="00561A1F"/>
    <w:rsid w:val="00583C34"/>
    <w:rsid w:val="00594437"/>
    <w:rsid w:val="005B6C3C"/>
    <w:rsid w:val="005E7F50"/>
    <w:rsid w:val="00600DA1"/>
    <w:rsid w:val="00607B23"/>
    <w:rsid w:val="006138ED"/>
    <w:rsid w:val="006345B4"/>
    <w:rsid w:val="0065056A"/>
    <w:rsid w:val="006935BE"/>
    <w:rsid w:val="006E04DA"/>
    <w:rsid w:val="007222C5"/>
    <w:rsid w:val="00793667"/>
    <w:rsid w:val="007B2D56"/>
    <w:rsid w:val="007D6BFC"/>
    <w:rsid w:val="007E48F9"/>
    <w:rsid w:val="00895FB1"/>
    <w:rsid w:val="00A741D2"/>
    <w:rsid w:val="00AF76BC"/>
    <w:rsid w:val="00B3522A"/>
    <w:rsid w:val="00B373E4"/>
    <w:rsid w:val="00BB0AE3"/>
    <w:rsid w:val="00BC5709"/>
    <w:rsid w:val="00BF02D2"/>
    <w:rsid w:val="00C532A6"/>
    <w:rsid w:val="00C64846"/>
    <w:rsid w:val="00C70762"/>
    <w:rsid w:val="00CE1959"/>
    <w:rsid w:val="00D11585"/>
    <w:rsid w:val="00DE67BA"/>
    <w:rsid w:val="00DF34C9"/>
    <w:rsid w:val="00E020DA"/>
    <w:rsid w:val="00E05334"/>
    <w:rsid w:val="00E80F28"/>
    <w:rsid w:val="00E927E7"/>
    <w:rsid w:val="00EB37B3"/>
    <w:rsid w:val="00F15121"/>
    <w:rsid w:val="00F630F1"/>
    <w:rsid w:val="00F65895"/>
    <w:rsid w:val="00FA2D34"/>
    <w:rsid w:val="00FB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5B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E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3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0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80F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E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30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0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0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0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0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8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6B4803-A496-924A-AB98-411FEC27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372</Words>
  <Characters>2126</Characters>
  <Application>Microsoft Macintosh Word</Application>
  <DocSecurity>0</DocSecurity>
  <Lines>17</Lines>
  <Paragraphs>4</Paragraphs>
  <ScaleCrop>false</ScaleCrop>
  <Company>eLife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Loissel</dc:creator>
  <cp:keywords/>
  <dc:description/>
  <cp:lastModifiedBy>Jesse Bloom</cp:lastModifiedBy>
  <cp:revision>5</cp:revision>
  <cp:lastPrinted>2018-04-12T09:20:00Z</cp:lastPrinted>
  <dcterms:created xsi:type="dcterms:W3CDTF">2018-04-13T02:58:00Z</dcterms:created>
  <dcterms:modified xsi:type="dcterms:W3CDTF">2018-04-16T14:53:00Z</dcterms:modified>
</cp:coreProperties>
</file>